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before="360" w:lineRule="auto"/>
        <w:jc w:val="center"/>
        <w:rPr>
          <w:rFonts w:ascii="DM Sans" w:cs="DM Sans" w:eastAsia="DM Sans" w:hAnsi="DM Sans"/>
          <w:b w:val="0"/>
          <w:color w:val="666666"/>
          <w:sz w:val="36"/>
          <w:szCs w:val="36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36"/>
          <w:szCs w:val="36"/>
          <w:rtl w:val="0"/>
        </w:rPr>
        <w:t xml:space="preserve">sewage disposal</w:t>
        <w:br w:type="textWrapping"/>
      </w:r>
      <w:r w:rsidDel="00000000" w:rsidR="00000000" w:rsidRPr="00000000">
        <w:rPr>
          <w:rFonts w:ascii="DM Sans" w:cs="DM Sans" w:eastAsia="DM Sans" w:hAnsi="DM Sans"/>
          <w:b w:val="0"/>
          <w:color w:val="666666"/>
          <w:sz w:val="36"/>
          <w:szCs w:val="36"/>
          <w:rtl w:val="0"/>
        </w:rPr>
        <w:t xml:space="preserve"> Data Analysis Project</w:t>
      </w:r>
    </w:p>
    <w:p w:rsidR="00000000" w:rsidDel="00000000" w:rsidP="00000000" w:rsidRDefault="00000000" w:rsidRPr="00000000" w14:paraId="00000002">
      <w:pPr>
        <w:pageBreakBefore w:val="0"/>
        <w:rPr>
          <w:rFonts w:ascii="DM Sans" w:cs="DM Sans" w:eastAsia="DM Sans" w:hAnsi="DM Sans"/>
          <w:b w:val="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                                                                                      </w:t>
      </w: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Data Analyst: </w:t>
      </w:r>
      <w:r w:rsidDel="00000000" w:rsidR="00000000" w:rsidRPr="00000000">
        <w:rPr>
          <w:rFonts w:ascii="DM Sans" w:cs="DM Sans" w:eastAsia="DM Sans" w:hAnsi="DM Sans"/>
          <w:b w:val="0"/>
          <w:color w:val="000000"/>
          <w:sz w:val="24"/>
          <w:szCs w:val="24"/>
          <w:rtl w:val="0"/>
        </w:rPr>
        <w:t xml:space="preserve">(steve Tanex p) </w:t>
      </w:r>
    </w:p>
    <w:p w:rsidR="00000000" w:rsidDel="00000000" w:rsidP="00000000" w:rsidRDefault="00000000" w:rsidRPr="00000000" w14:paraId="00000004">
      <w:pPr>
        <w:pStyle w:val="Heading2"/>
        <w:pageBreakBefore w:val="0"/>
        <w:rPr>
          <w:rFonts w:ascii="DM Sans" w:cs="DM Sans" w:eastAsia="DM Sans" w:hAnsi="DM Sans"/>
          <w:b w:val="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Client/Sponsor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DM Sans" w:cs="DM Sans" w:eastAsia="DM Sans" w:hAnsi="DM Sans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rPr>
          <w:rFonts w:ascii="DM Sans" w:cs="DM Sans" w:eastAsia="DM Sans" w:hAnsi="DM Sans"/>
          <w:b w:val="0"/>
          <w:color w:val="000000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sz w:val="24"/>
          <w:szCs w:val="24"/>
          <w:rtl w:val="0"/>
        </w:rPr>
        <w:t xml:space="preserve">municipal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DM Sans" w:cs="DM Sans" w:eastAsia="DM Sans" w:hAnsi="DM Sans"/>
          <w:color w:val="34a85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Purpose: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100" w:line="342.85714285714283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The sewage waste disposal around my area is not going in a good manner. I am  data analyst and I was going through the cse study of the previous reports</w:t>
      </w:r>
      <w:ins w:author="Steve Tanex" w:id="0" w:date="2024-06-20T08:40:35Z">
        <w:r w:rsidDel="00000000" w:rsidR="00000000" w:rsidRPr="00000000">
          <w:rPr>
            <w:rFonts w:ascii="DM Sans" w:cs="DM Sans" w:eastAsia="DM Sans" w:hAnsi="DM Sans"/>
            <w:i w:val="1"/>
            <w:color w:val="3c4043"/>
            <w:sz w:val="21"/>
            <w:szCs w:val="21"/>
            <w:rtl w:val="0"/>
          </w:rPr>
          <w:t xml:space="preserve">,</w:t>
        </w:r>
      </w:ins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  I noticed a vast increase in the amount of waste.This is to notify the reports and data to the government.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Scope / Major Project Activities</w:t>
      </w: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6720"/>
        <w:tblGridChange w:id="0">
          <w:tblGrid>
            <w:gridCol w:w="3360"/>
            <w:gridCol w:w="67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Activity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shd w:fill="f3f3f3" w:val="clear"/>
              </w:rPr>
            </w:pPr>
            <w:r w:rsidDel="00000000" w:rsidR="00000000" w:rsidRPr="00000000">
              <w:rPr>
                <w:rFonts w:ascii="DM Sans" w:cs="DM Sans" w:eastAsia="DM Sans" w:hAnsi="DM Sans"/>
                <w:shd w:fill="f3f3f3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4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ins w:author="Steve Tanex" w:id="1" w:date="2024-06-20T08:41:11Z">
              <w:r w:rsidDel="00000000" w:rsidR="00000000" w:rsidRPr="00000000">
                <w:rPr>
                  <w:rFonts w:ascii="DM Sans" w:cs="DM Sans" w:eastAsia="DM Sans" w:hAnsi="DM Sans"/>
                  <w:sz w:val="24"/>
                  <w:szCs w:val="24"/>
                  <w:rtl w:val="0"/>
                </w:rPr>
                <w:t xml:space="preserve">report collection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ins w:author="Steve Tanex" w:id="2" w:date="2024-06-20T08:41:31Z">
              <w:r w:rsidDel="00000000" w:rsidR="00000000" w:rsidRPr="00000000">
                <w:rPr>
                  <w:rFonts w:ascii="DM Sans" w:cs="DM Sans" w:eastAsia="DM Sans" w:hAnsi="DM Sans"/>
                  <w:sz w:val="24"/>
                  <w:szCs w:val="24"/>
                  <w:rtl w:val="0"/>
                </w:rPr>
                <w:t xml:space="preserve">to collect reports and data from various departments and plan to control sewage wastes around the local areas.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ins w:author="Steve Tanex" w:id="3" w:date="2024-06-20T08:42:44Z">
              <w:r w:rsidDel="00000000" w:rsidR="00000000" w:rsidRPr="00000000">
                <w:rPr>
                  <w:rFonts w:ascii="DM Sans" w:cs="DM Sans" w:eastAsia="DM Sans" w:hAnsi="DM Sans"/>
                  <w:sz w:val="24"/>
                  <w:szCs w:val="24"/>
                  <w:rtl w:val="0"/>
                </w:rPr>
                <w:t xml:space="preserve">adequate measures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ins w:author="Steve Tanex" w:id="4" w:date="2024-06-20T08:43:07Z">
              <w:r w:rsidDel="00000000" w:rsidR="00000000" w:rsidRPr="00000000">
                <w:rPr>
                  <w:rFonts w:ascii="DM Sans" w:cs="DM Sans" w:eastAsia="DM Sans" w:hAnsi="DM Sans"/>
                  <w:sz w:val="24"/>
                  <w:szCs w:val="24"/>
                  <w:rtl w:val="0"/>
                </w:rPr>
                <w:t xml:space="preserve">implement adequate measures and plans to reduce the ammount of waste and idfentify which type of wastes are more</w:t>
              </w:r>
            </w:ins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ins w:author="Steve Tanex" w:id="5" w:date="2024-06-20T08:53:59Z">
              <w:r w:rsidDel="00000000" w:rsidR="00000000" w:rsidRPr="00000000">
                <w:rPr>
                  <w:rFonts w:ascii="DM Sans" w:cs="DM Sans" w:eastAsia="DM Sans" w:hAnsi="DM Sans"/>
                  <w:sz w:val="24"/>
                  <w:szCs w:val="24"/>
                  <w:rtl w:val="0"/>
                </w:rPr>
                <w:t xml:space="preserve">proper fine</w:t>
              </w:r>
            </w:ins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4"/>
                <w:szCs w:val="24"/>
              </w:rPr>
            </w:pPr>
            <w:ins w:author="Steve Tanex" w:id="6" w:date="2024-06-20T08:54:04Z">
              <w:r w:rsidDel="00000000" w:rsidR="00000000" w:rsidRPr="00000000">
                <w:rPr>
                  <w:rFonts w:ascii="DM Sans" w:cs="DM Sans" w:eastAsia="DM Sans" w:hAnsi="DM Sans"/>
                  <w:sz w:val="24"/>
                  <w:szCs w:val="24"/>
                  <w:rtl w:val="0"/>
                </w:rPr>
                <w:t xml:space="preserve">implement fines to those who vilate  the rules and laws. </w:t>
              </w:r>
            </w:ins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This project does not </w:t>
      </w: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include:</w:t>
      </w:r>
    </w:p>
    <w:p w:rsidR="00000000" w:rsidDel="00000000" w:rsidP="00000000" w:rsidRDefault="00000000" w:rsidRPr="00000000" w14:paraId="00000015">
      <w:pPr>
        <w:pageBreakBefore w:val="0"/>
        <w:spacing w:after="0" w:before="100" w:line="342.85714285714283" w:lineRule="auto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Specify the things that this project isn’t responsible for doing (out of scope). For instance, “this project does not involve a summation of 2019 data analysis”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</w:rPr>
      </w:pPr>
      <w:ins w:author="Steve Tanex" w:id="7" w:date="2024-06-20T08:54:02Z">
        <w:r w:rsidDel="00000000" w:rsidR="00000000" w:rsidRPr="00000000">
          <w:rPr>
            <w:rFonts w:ascii="DM Sans" w:cs="DM Sans" w:eastAsia="DM Sans" w:hAnsi="DM Sans"/>
            <w:rtl w:val="0"/>
          </w:rPr>
          <w:t xml:space="preserve">does not incluse 2020 report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rFonts w:ascii="DM Sans" w:cs="DM Sans" w:eastAsia="DM Sans" w:hAnsi="DM Sans"/>
        </w:rPr>
      </w:pPr>
      <w:ins w:author="Steve Tanex" w:id="8" w:date="2024-06-20T08:54:03Z">
        <w:r w:rsidDel="00000000" w:rsidR="00000000" w:rsidRPr="00000000">
          <w:rPr>
            <w:rFonts w:ascii="DM Sans" w:cs="DM Sans" w:eastAsia="DM Sans" w:hAnsi="DM Sans"/>
            <w:rtl w:val="0"/>
          </w:rPr>
          <w:t xml:space="preserve">no health issues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DM Sans" w:cs="DM Sans" w:eastAsia="DM Sans" w:hAnsi="DM Sans"/>
        </w:rPr>
      </w:pPr>
      <w:ins w:author="Steve Tanex" w:id="9" w:date="2024-06-20T08:54:05Z">
        <w:r w:rsidDel="00000000" w:rsidR="00000000" w:rsidRPr="00000000">
          <w:rPr>
            <w:rFonts w:ascii="DM Sans" w:cs="DM Sans" w:eastAsia="DM Sans" w:hAnsi="DM Sans"/>
            <w:rtl w:val="0"/>
          </w:rPr>
          <w:t xml:space="preserve">industry forwarding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Deliverables:</w:t>
      </w:r>
    </w:p>
    <w:p w:rsidR="00000000" w:rsidDel="00000000" w:rsidP="00000000" w:rsidRDefault="00000000" w:rsidRPr="00000000" w14:paraId="0000001A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Fonts w:ascii="DM Sans" w:cs="DM Sans" w:eastAsia="DM Sans" w:hAnsi="DM Sans"/>
          <w:i w:val="1"/>
          <w:color w:val="3c4043"/>
          <w:sz w:val="21"/>
          <w:szCs w:val="21"/>
          <w:rtl w:val="0"/>
        </w:rPr>
        <w:t xml:space="preserve">A specific list of things that your project will deliver.   </w:t>
      </w:r>
    </w:p>
    <w:p w:rsidR="00000000" w:rsidDel="00000000" w:rsidP="00000000" w:rsidRDefault="00000000" w:rsidRPr="00000000" w14:paraId="0000001B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6630"/>
        <w:tblGridChange w:id="0">
          <w:tblGrid>
            <w:gridCol w:w="3450"/>
            <w:gridCol w:w="663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Deliverable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</w:rPr>
            </w:pPr>
            <w:r w:rsidDel="00000000" w:rsidR="00000000" w:rsidRPr="00000000">
              <w:rPr>
                <w:rFonts w:ascii="DM Sans" w:cs="DM Sans" w:eastAsia="DM Sans" w:hAnsi="DM Sans"/>
                <w:rtl w:val="0"/>
              </w:rPr>
              <w:t xml:space="preserve">Description/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plans around specific 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gives great ideas and plans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highlight the most affected areas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gives specfic zones to concentrate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healthy 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sz w:val="21"/>
                <w:szCs w:val="21"/>
                <w:rtl w:val="0"/>
              </w:rPr>
              <w:t xml:space="preserve">following these measures increases health of citizens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spacing w:after="0" w:before="100" w:lineRule="auto"/>
        <w:rPr>
          <w:rFonts w:ascii="DM Sans" w:cs="DM Sans" w:eastAsia="DM Sans" w:hAnsi="DM San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Schedule Overview / Major Milestones:</w:t>
      </w:r>
    </w:p>
    <w:p w:rsidR="00000000" w:rsidDel="00000000" w:rsidP="00000000" w:rsidRDefault="00000000" w:rsidRPr="00000000" w14:paraId="00000028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Milestone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Expected Completion Date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M Sans" w:cs="DM Sans" w:eastAsia="DM Sans" w:hAnsi="DM Sans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color w:val="3c4043"/>
                <w:sz w:val="21"/>
                <w:szCs w:val="21"/>
                <w:rtl w:val="0"/>
              </w:rPr>
              <w:t xml:space="preserve">Description/Details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data 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2/4/24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info about entire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zones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4/6/24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info about crutial zones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crutial water bodies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8/7/24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  <w:rtl w:val="0"/>
              </w:rPr>
              <w:t xml:space="preserve">info about affected water bodies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DM Sans" w:cs="DM Sans" w:eastAsia="DM Sans" w:hAnsi="DM Sans"/>
                <w:i w:val="1"/>
                <w:color w:val="3c4043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ageBreakBefore w:val="0"/>
        <w:rPr>
          <w:rFonts w:ascii="DM Sans" w:cs="DM Sans" w:eastAsia="DM Sans" w:hAnsi="DM Sans"/>
          <w:b w:val="0"/>
          <w:color w:val="4285f4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b w:val="0"/>
          <w:color w:val="4285f4"/>
          <w:sz w:val="24"/>
          <w:szCs w:val="24"/>
          <w:rtl w:val="0"/>
        </w:rPr>
        <w:t xml:space="preserve">*Estimated date for completion: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before="100" w:line="342.85714285714283" w:lineRule="auto"/>
        <w:rPr>
          <w:rFonts w:ascii="DM Sans" w:cs="DM Sans" w:eastAsia="DM Sans" w:hAnsi="DM Sans"/>
          <w:i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0" w:before="100" w:line="342.85714285714283" w:lineRule="auto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this is to info that i shall do my work in time and submitt before 9/4/24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080" w:top="1080" w:left="1080" w:right="1080" w:header="540" w:footer="14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M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0.0" w:type="dxa"/>
      <w:jc w:val="left"/>
      <w:tblInd w:w="-108.0" w:type="dxa"/>
      <w:tblBorders>
        <w:top w:color="000000" w:space="0" w:sz="8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3345"/>
      <w:gridCol w:w="6735"/>
      <w:tblGridChange w:id="0">
        <w:tblGrid>
          <w:gridCol w:w="3345"/>
          <w:gridCol w:w="67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   Data Ana</w:t>
    </w:r>
    <w:r w:rsidDel="00000000" w:rsidR="00000000" w:rsidRPr="00000000">
      <w:rPr>
        <w:rFonts w:ascii="Roboto" w:cs="Roboto" w:eastAsia="Roboto" w:hAnsi="Roboto"/>
        <w:color w:val="666666"/>
        <w:sz w:val="24"/>
        <w:szCs w:val="24"/>
        <w:rtl w:val="0"/>
      </w:rPr>
      <w:t xml:space="preserve">lysis </w:t>
    </w: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 xml:space="preserve">Project</w:t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1065"/>
        <w:tab w:val="left" w:leader="none" w:pos="2025"/>
        <w:tab w:val="left" w:leader="none" w:pos="2295"/>
        <w:tab w:val="left" w:leader="none" w:pos="2520"/>
        <w:tab w:val="right" w:leader="none" w:pos="10080"/>
      </w:tabs>
      <w:spacing w:after="0" w:before="0" w:line="240" w:lineRule="auto"/>
      <w:ind w:left="0" w:right="0" w:firstLine="0"/>
      <w:jc w:val="right"/>
      <w:rPr>
        <w:rFonts w:ascii="Roboto" w:cs="Roboto" w:eastAsia="Roboto" w:hAnsi="Roboto"/>
        <w:color w:val="666666"/>
        <w:sz w:val="24"/>
        <w:szCs w:val="24"/>
      </w:rPr>
    </w:pPr>
    <w:r w:rsidDel="00000000" w:rsidR="00000000" w:rsidRPr="00000000">
      <w:rPr>
        <w:rFonts w:ascii="Roboto" w:cs="Roboto" w:eastAsia="Roboto" w:hAnsi="Roboto"/>
        <w:i w:val="0"/>
        <w:smallCaps w:val="0"/>
        <w:strike w:val="0"/>
        <w:color w:val="666666"/>
        <w:sz w:val="24"/>
        <w:szCs w:val="24"/>
        <w:u w:val="none"/>
        <w:shd w:fill="auto" w:val="clear"/>
        <w:vertAlign w:val="baseline"/>
        <w:rtl w:val="0"/>
      </w:rPr>
      <w:tab/>
      <w:tab/>
      <w:tab/>
      <w:tab/>
      <w:tab/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DMSans-regular.ttf"/><Relationship Id="rId6" Type="http://schemas.openxmlformats.org/officeDocument/2006/relationships/font" Target="fonts/DMSans-bold.ttf"/><Relationship Id="rId7" Type="http://schemas.openxmlformats.org/officeDocument/2006/relationships/font" Target="fonts/DMSans-italic.ttf"/><Relationship Id="rId8" Type="http://schemas.openxmlformats.org/officeDocument/2006/relationships/font" Target="fonts/DM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